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FE01" w14:textId="77777777" w:rsidR="007D266D" w:rsidRPr="006E1FCB" w:rsidRDefault="004273A5" w:rsidP="00C866FF">
      <w:pPr>
        <w:rPr>
          <w:b/>
          <w:sz w:val="23"/>
          <w:szCs w:val="23"/>
        </w:rPr>
      </w:pPr>
      <w:r>
        <w:rPr>
          <w:rFonts w:hint="eastAsia"/>
          <w:b/>
          <w:sz w:val="23"/>
          <w:szCs w:val="23"/>
        </w:rPr>
        <w:t xml:space="preserve">Brother Customized </w:t>
      </w:r>
      <w:r w:rsidR="000B4B8C" w:rsidRPr="006E1FCB">
        <w:rPr>
          <w:rFonts w:hint="eastAsia"/>
          <w:b/>
          <w:sz w:val="23"/>
          <w:szCs w:val="23"/>
        </w:rPr>
        <w:t xml:space="preserve">Software </w:t>
      </w:r>
      <w:r w:rsidR="006E1FCB" w:rsidRPr="006E1FCB">
        <w:rPr>
          <w:rFonts w:hint="eastAsia"/>
          <w:b/>
          <w:sz w:val="23"/>
          <w:szCs w:val="23"/>
        </w:rPr>
        <w:t xml:space="preserve">- </w:t>
      </w:r>
      <w:r w:rsidR="007D266D" w:rsidRPr="006E1FCB">
        <w:rPr>
          <w:rFonts w:hint="eastAsia"/>
          <w:b/>
          <w:sz w:val="23"/>
          <w:szCs w:val="23"/>
        </w:rPr>
        <w:t>Terms and Conditions of Use</w:t>
      </w:r>
    </w:p>
    <w:p w14:paraId="68245470" w14:textId="77777777" w:rsidR="007D266D" w:rsidRDefault="007D266D" w:rsidP="00C866FF"/>
    <w:p w14:paraId="54C831FD" w14:textId="77777777" w:rsidR="0096720F" w:rsidRPr="0096720F" w:rsidRDefault="006E1FCB" w:rsidP="00C866FF">
      <w:pPr>
        <w:rPr>
          <w:u w:val="single"/>
        </w:rPr>
      </w:pPr>
      <w:r w:rsidRPr="006E1FCB">
        <w:rPr>
          <w:rFonts w:hint="eastAsia"/>
          <w:b/>
          <w:u w:val="single"/>
        </w:rPr>
        <w:t>IMPORTAN</w:t>
      </w:r>
      <w:r w:rsidRPr="0096720F">
        <w:rPr>
          <w:rFonts w:hint="eastAsia"/>
          <w:b/>
          <w:u w:val="single"/>
        </w:rPr>
        <w:t xml:space="preserve">T: </w:t>
      </w:r>
      <w:r w:rsidR="0096720F" w:rsidRPr="0096720F">
        <w:rPr>
          <w:rFonts w:hint="eastAsia"/>
          <w:b/>
          <w:u w:val="single"/>
        </w:rPr>
        <w:t>PLEASE READ THESE TERMS AND CONDITIONS</w:t>
      </w:r>
    </w:p>
    <w:p w14:paraId="1F32A6EE" w14:textId="77777777" w:rsidR="0096720F" w:rsidRPr="0096720F" w:rsidRDefault="0096720F" w:rsidP="00C866FF">
      <w:pPr>
        <w:rPr>
          <w:u w:val="single"/>
        </w:rPr>
      </w:pPr>
    </w:p>
    <w:p w14:paraId="753AC123" w14:textId="77777777" w:rsidR="00C866FF" w:rsidRPr="006E1FCB" w:rsidRDefault="006E1FCB" w:rsidP="00C866FF">
      <w:r w:rsidRPr="006E1FCB">
        <w:rPr>
          <w:rFonts w:hint="eastAsia"/>
        </w:rPr>
        <w:t>These terms and conditions</w:t>
      </w:r>
      <w:r w:rsidRPr="006E1FCB">
        <w:t xml:space="preserve"> (</w:t>
      </w:r>
      <w:r w:rsidRPr="006E1FCB">
        <w:rPr>
          <w:rFonts w:hint="eastAsia"/>
        </w:rPr>
        <w:t xml:space="preserve">the </w:t>
      </w:r>
      <w:r w:rsidRPr="006E1FCB">
        <w:t>“</w:t>
      </w:r>
      <w:r w:rsidRPr="006E1FCB">
        <w:rPr>
          <w:rFonts w:hint="eastAsia"/>
        </w:rPr>
        <w:t>Terms</w:t>
      </w:r>
      <w:r w:rsidRPr="006E1FCB">
        <w:t>”</w:t>
      </w:r>
      <w:r w:rsidR="00C866FF" w:rsidRPr="006E1FCB">
        <w:t>) is a legal agreement between you and Brother Industries, Ltd. ("Brother"), which governs your use of the Brothe</w:t>
      </w:r>
      <w:r w:rsidRPr="006E1FCB">
        <w:rPr>
          <w:rFonts w:hint="eastAsia"/>
        </w:rPr>
        <w:t>r</w:t>
      </w:r>
      <w:r w:rsidR="004273A5">
        <w:rPr>
          <w:rFonts w:hint="eastAsia"/>
        </w:rPr>
        <w:t xml:space="preserve"> </w:t>
      </w:r>
      <w:r w:rsidR="0060066E">
        <w:rPr>
          <w:rFonts w:hint="eastAsia"/>
        </w:rPr>
        <w:t>c</w:t>
      </w:r>
      <w:r w:rsidR="0060066E" w:rsidRPr="0060066E">
        <w:rPr>
          <w:rFonts w:hint="eastAsia"/>
        </w:rPr>
        <w:t>ustomized</w:t>
      </w:r>
      <w:r w:rsidR="0060066E" w:rsidRPr="006E1FCB">
        <w:t xml:space="preserve"> </w:t>
      </w:r>
      <w:r w:rsidR="00C866FF" w:rsidRPr="006E1FCB">
        <w:t xml:space="preserve">software </w:t>
      </w:r>
      <w:r w:rsidR="004273A5">
        <w:rPr>
          <w:rFonts w:hint="eastAsia"/>
        </w:rPr>
        <w:t xml:space="preserve">set forth in the Exhibit </w:t>
      </w:r>
      <w:r w:rsidR="00C866FF" w:rsidRPr="006E1FCB">
        <w:t>("SOFTWARE").  If you do not agree to the</w:t>
      </w:r>
      <w:r>
        <w:rPr>
          <w:rFonts w:hint="eastAsia"/>
        </w:rPr>
        <w:t xml:space="preserve"> Terms</w:t>
      </w:r>
      <w:r w:rsidR="00C866FF" w:rsidRPr="006E1FCB">
        <w:t xml:space="preserve">, you </w:t>
      </w:r>
      <w:r>
        <w:rPr>
          <w:rFonts w:hint="eastAsia"/>
        </w:rPr>
        <w:t xml:space="preserve">will not be allowed to </w:t>
      </w:r>
      <w:r w:rsidR="00C866FF" w:rsidRPr="006E1FCB">
        <w:t>use the SOFTWARE.</w:t>
      </w:r>
      <w:r>
        <w:rPr>
          <w:rFonts w:hint="eastAsia"/>
        </w:rPr>
        <w:t xml:space="preserve"> You are deemed to have consented to and accepted the Terms by using the Software.</w:t>
      </w:r>
    </w:p>
    <w:p w14:paraId="6A106342" w14:textId="77777777" w:rsidR="00C866FF" w:rsidRDefault="00C866FF" w:rsidP="00C866FF"/>
    <w:p w14:paraId="11BCCB72" w14:textId="77777777" w:rsidR="00C866FF" w:rsidRDefault="00C866FF" w:rsidP="00C866FF">
      <w:r>
        <w:t>1. Ownership.</w:t>
      </w:r>
    </w:p>
    <w:p w14:paraId="12D5A08B" w14:textId="77777777" w:rsidR="00C866FF" w:rsidRDefault="00C866FF" w:rsidP="00C866FF">
      <w:r>
        <w:t>All right, title and interest in and to the SOFTWARE (including all copyright and other intellectual property rights therein) and the materials associated therewith ("Documentation") are owned by Brother or its suppliers.  The SOFTWARE is licensed but not sold.</w:t>
      </w:r>
      <w:r>
        <w:rPr>
          <w:rFonts w:hint="eastAsia"/>
        </w:rPr>
        <w:t xml:space="preserve"> </w:t>
      </w:r>
      <w:r>
        <w:t xml:space="preserve">In addition, the SOFTWARE </w:t>
      </w:r>
      <w:r w:rsidR="00940C65">
        <w:rPr>
          <w:rFonts w:hint="eastAsia"/>
        </w:rPr>
        <w:t xml:space="preserve">may </w:t>
      </w:r>
      <w:r>
        <w:t>include various open-source software programs ("Open-source Components"). As for detail about Open-source Components, please refer to the terms and conditions</w:t>
      </w:r>
      <w:r>
        <w:rPr>
          <w:rFonts w:hint="eastAsia"/>
        </w:rPr>
        <w:t xml:space="preserve"> separately defined</w:t>
      </w:r>
      <w:r>
        <w:t>.</w:t>
      </w:r>
    </w:p>
    <w:p w14:paraId="287CBCF4" w14:textId="77777777" w:rsidR="00C866FF" w:rsidRDefault="00C866FF" w:rsidP="00C866FF"/>
    <w:p w14:paraId="5469A8EB" w14:textId="77777777" w:rsidR="00C866FF" w:rsidRDefault="00C866FF" w:rsidP="00C866FF">
      <w:r>
        <w:t>2. Grant of License.</w:t>
      </w:r>
    </w:p>
    <w:p w14:paraId="748215C3" w14:textId="77777777" w:rsidR="00AC100C" w:rsidRDefault="00C866FF" w:rsidP="000879C2">
      <w:pPr>
        <w:ind w:left="420" w:hangingChars="200" w:hanging="420"/>
      </w:pPr>
      <w:r>
        <w:t>2.1 Brother grants you a non-exclusive license to install and use the copy of the SOFTWARE on your</w:t>
      </w:r>
      <w:r>
        <w:rPr>
          <w:rFonts w:hint="eastAsia"/>
        </w:rPr>
        <w:t xml:space="preserve"> </w:t>
      </w:r>
      <w:r w:rsidR="004F3CC1">
        <w:rPr>
          <w:rFonts w:hint="eastAsia"/>
        </w:rPr>
        <w:t xml:space="preserve">devices </w:t>
      </w:r>
      <w:r>
        <w:t>(including, but not limited to</w:t>
      </w:r>
      <w:r w:rsidR="004F3CC1">
        <w:rPr>
          <w:rFonts w:hint="eastAsia"/>
        </w:rPr>
        <w:t xml:space="preserve"> PC,</w:t>
      </w:r>
      <w:r>
        <w:t xml:space="preserve"> </w:t>
      </w:r>
      <w:r>
        <w:rPr>
          <w:rFonts w:hint="eastAsia"/>
        </w:rPr>
        <w:t>smartphone</w:t>
      </w:r>
      <w:r>
        <w:t xml:space="preserve"> and</w:t>
      </w:r>
      <w:r>
        <w:rPr>
          <w:rFonts w:hint="eastAsia"/>
        </w:rPr>
        <w:t xml:space="preserve"> tablet PC</w:t>
      </w:r>
      <w:r>
        <w:t xml:space="preserve">), </w:t>
      </w:r>
      <w:r w:rsidR="000A5449">
        <w:rPr>
          <w:rFonts w:hint="eastAsia"/>
        </w:rPr>
        <w:t>solely for the purpose instructed by Brother upon prior consultation with Brother,</w:t>
      </w:r>
      <w:r w:rsidR="000A5449">
        <w:t xml:space="preserve"> </w:t>
      </w:r>
      <w:r>
        <w:t>to the extent necessary for intended use of Brother's products (including, but not limited to printers and</w:t>
      </w:r>
      <w:r>
        <w:rPr>
          <w:rFonts w:hint="eastAsia"/>
        </w:rPr>
        <w:t xml:space="preserve"> label </w:t>
      </w:r>
      <w:r>
        <w:t>printers) for which such SOFTWARE will be used ("Products").</w:t>
      </w:r>
      <w:r w:rsidR="00AC100C">
        <w:rPr>
          <w:rFonts w:hint="eastAsia"/>
        </w:rPr>
        <w:t xml:space="preserve"> </w:t>
      </w:r>
      <w:r w:rsidR="006B1AD7">
        <w:rPr>
          <w:rFonts w:hint="eastAsia"/>
        </w:rPr>
        <w:t xml:space="preserve"> </w:t>
      </w:r>
      <w:r w:rsidR="00AC100C">
        <w:rPr>
          <w:rFonts w:hint="eastAsia"/>
        </w:rPr>
        <w:t xml:space="preserve">If you are not an end user of the Products, </w:t>
      </w:r>
      <w:r w:rsidR="006B1AD7">
        <w:rPr>
          <w:rFonts w:hint="eastAsia"/>
        </w:rPr>
        <w:t xml:space="preserve">you are only allowed to </w:t>
      </w:r>
      <w:r w:rsidR="000879C2">
        <w:rPr>
          <w:rFonts w:hint="eastAsia"/>
        </w:rPr>
        <w:t xml:space="preserve">use </w:t>
      </w:r>
      <w:r w:rsidR="006B1AD7">
        <w:rPr>
          <w:rFonts w:hint="eastAsia"/>
        </w:rPr>
        <w:t xml:space="preserve">the SOFTWARE </w:t>
      </w:r>
      <w:r w:rsidR="000879C2">
        <w:rPr>
          <w:rFonts w:hint="eastAsia"/>
        </w:rPr>
        <w:t>for the purpose of</w:t>
      </w:r>
      <w:r w:rsidR="006B1AD7">
        <w:rPr>
          <w:rFonts w:hint="eastAsia"/>
        </w:rPr>
        <w:t xml:space="preserve"> end users designed by Brother upon prior consultation with Brother (</w:t>
      </w:r>
      <w:r w:rsidR="006B1AD7">
        <w:t>“</w:t>
      </w:r>
      <w:r w:rsidR="006B1AD7">
        <w:rPr>
          <w:rFonts w:hint="eastAsia"/>
        </w:rPr>
        <w:t>Designated End Users</w:t>
      </w:r>
      <w:r w:rsidR="006B1AD7">
        <w:t>”</w:t>
      </w:r>
      <w:r w:rsidR="006B1AD7">
        <w:rPr>
          <w:rFonts w:hint="eastAsia"/>
        </w:rPr>
        <w:t xml:space="preserve">). You are not allowed to </w:t>
      </w:r>
      <w:r w:rsidR="000879C2">
        <w:rPr>
          <w:rFonts w:hint="eastAsia"/>
        </w:rPr>
        <w:t xml:space="preserve">use </w:t>
      </w:r>
      <w:r w:rsidR="006B1AD7">
        <w:rPr>
          <w:rFonts w:hint="eastAsia"/>
        </w:rPr>
        <w:t xml:space="preserve">the SOFTWARE </w:t>
      </w:r>
      <w:r w:rsidR="000879C2">
        <w:rPr>
          <w:rFonts w:hint="eastAsia"/>
        </w:rPr>
        <w:t>in any way</w:t>
      </w:r>
      <w:r w:rsidR="006B1AD7">
        <w:rPr>
          <w:rFonts w:hint="eastAsia"/>
        </w:rPr>
        <w:t xml:space="preserve"> </w:t>
      </w:r>
      <w:r w:rsidR="000879C2">
        <w:rPr>
          <w:rFonts w:hint="eastAsia"/>
        </w:rPr>
        <w:t>for the purpose of any</w:t>
      </w:r>
      <w:r w:rsidR="006B1AD7">
        <w:rPr>
          <w:rFonts w:hint="eastAsia"/>
        </w:rPr>
        <w:t xml:space="preserve"> end users</w:t>
      </w:r>
      <w:r w:rsidR="006B1AD7" w:rsidRPr="006B1AD7">
        <w:rPr>
          <w:rFonts w:hint="eastAsia"/>
        </w:rPr>
        <w:t xml:space="preserve"> </w:t>
      </w:r>
      <w:r w:rsidR="006B1AD7">
        <w:rPr>
          <w:rFonts w:hint="eastAsia"/>
        </w:rPr>
        <w:t>that are not Designated End Users.</w:t>
      </w:r>
    </w:p>
    <w:p w14:paraId="3D89C43D" w14:textId="77777777" w:rsidR="00C866FF" w:rsidRDefault="00C866FF" w:rsidP="00C866FF">
      <w:pPr>
        <w:ind w:left="420" w:hangingChars="200" w:hanging="420"/>
      </w:pPr>
      <w:r>
        <w:t xml:space="preserve">2.2 Brother further grants you a license to make </w:t>
      </w:r>
      <w:r w:rsidR="004F3CC1">
        <w:t>cop</w:t>
      </w:r>
      <w:r w:rsidR="004F3CC1">
        <w:rPr>
          <w:rFonts w:hint="eastAsia"/>
        </w:rPr>
        <w:t xml:space="preserve">ies </w:t>
      </w:r>
      <w:r>
        <w:t>of the SOFTWARE solely for archival and back-up purposes.  Any such copy shall also reproduce all copyright and intellectual property right notices from the original.</w:t>
      </w:r>
    </w:p>
    <w:p w14:paraId="693A2F4D" w14:textId="77777777" w:rsidR="00C866FF" w:rsidRDefault="00C866FF" w:rsidP="00C866FF">
      <w:pPr>
        <w:ind w:left="420" w:hangingChars="200" w:hanging="420"/>
      </w:pPr>
      <w:r>
        <w:t>2.3 Other than as expressly permitted by Sections 2.1 and 2.2 above, or where you have a right at law to do so (and such right cannot lawfully be excluded) you may not (i) make any copies of the SOFTWARE or Documentation</w:t>
      </w:r>
      <w:r>
        <w:rPr>
          <w:rFonts w:hint="eastAsia"/>
        </w:rPr>
        <w:t xml:space="preserve"> (includes any materials contained within the SOFTWARE such as, including but not limited to documents, </w:t>
      </w:r>
      <w:r>
        <w:rPr>
          <w:rFonts w:hint="eastAsia"/>
        </w:rPr>
        <w:lastRenderedPageBreak/>
        <w:t>pictures, illustrations and movies provided by Brother)</w:t>
      </w:r>
      <w:r>
        <w:t xml:space="preserve"> (ii) modify the SOFTWARE or Documentation (iii) reverse engineer, disassemble, decompile or use the SOFTWARE or Documentation to create any derivative work, or (iv) rent</w:t>
      </w:r>
      <w:r>
        <w:rPr>
          <w:rFonts w:hint="eastAsia"/>
        </w:rPr>
        <w:t>,</w:t>
      </w:r>
      <w:r>
        <w:t xml:space="preserve"> sub-license, transfer (other than in accordance with Section 3) or lease the SOFTWARE..</w:t>
      </w:r>
    </w:p>
    <w:p w14:paraId="78358053" w14:textId="77777777" w:rsidR="00C866FF" w:rsidRDefault="00C866FF" w:rsidP="00C866FF"/>
    <w:p w14:paraId="3788EAD0" w14:textId="77777777" w:rsidR="00C866FF" w:rsidRDefault="00C866FF" w:rsidP="00C866FF">
      <w:r>
        <w:t>3. Transfer.</w:t>
      </w:r>
    </w:p>
    <w:p w14:paraId="1AA4EE61" w14:textId="77777777" w:rsidR="00C866FF" w:rsidRDefault="00C866FF" w:rsidP="00C866FF">
      <w:r>
        <w:t xml:space="preserve">You may transfer the SOFTWARE </w:t>
      </w:r>
      <w:r w:rsidR="001A1546">
        <w:rPr>
          <w:rFonts w:hint="eastAsia"/>
        </w:rPr>
        <w:t xml:space="preserve">only </w:t>
      </w:r>
      <w:r>
        <w:t>to</w:t>
      </w:r>
      <w:r w:rsidR="001A1546">
        <w:rPr>
          <w:rFonts w:hint="eastAsia"/>
        </w:rPr>
        <w:t xml:space="preserve"> Designated End Users </w:t>
      </w:r>
      <w:r w:rsidR="00F7418C">
        <w:t>(including</w:t>
      </w:r>
      <w:r w:rsidR="00F7418C">
        <w:rPr>
          <w:rFonts w:hint="eastAsia"/>
        </w:rPr>
        <w:t xml:space="preserve"> </w:t>
      </w:r>
      <w:r w:rsidR="00A50F2C">
        <w:rPr>
          <w:rFonts w:hint="eastAsia"/>
        </w:rPr>
        <w:t xml:space="preserve">any person who acts as an intermediary </w:t>
      </w:r>
      <w:r w:rsidR="00F7418C">
        <w:rPr>
          <w:rFonts w:hint="eastAsia"/>
        </w:rPr>
        <w:t xml:space="preserve">between you and Designated End Users) </w:t>
      </w:r>
      <w:r w:rsidR="001A1546">
        <w:rPr>
          <w:rFonts w:hint="eastAsia"/>
        </w:rPr>
        <w:t>and solely for the purpose instructed by Brother upon prior consultation with Brother</w:t>
      </w:r>
      <w:r>
        <w:t xml:space="preserve">, provided </w:t>
      </w:r>
      <w:r w:rsidR="001A1546">
        <w:rPr>
          <w:rFonts w:hint="eastAsia"/>
        </w:rPr>
        <w:t xml:space="preserve">that you shall procure any such Designated End User </w:t>
      </w:r>
      <w:r>
        <w:t>confirms to Brother its acceptance of th</w:t>
      </w:r>
      <w:r w:rsidR="001A1546">
        <w:rPr>
          <w:rFonts w:hint="eastAsia"/>
        </w:rPr>
        <w:t>e Terms</w:t>
      </w:r>
      <w:r>
        <w:t xml:space="preserve">. </w:t>
      </w:r>
      <w:r w:rsidR="001A1546">
        <w:rPr>
          <w:rFonts w:hint="eastAsia"/>
        </w:rPr>
        <w:t>Notwithstanding the foregoing, if the SOFTWARE involves any development tool, you shall not transfer such SOFTWARE or any development tool to any Designated End User or any third party without the prior written consent of Brother.</w:t>
      </w:r>
    </w:p>
    <w:p w14:paraId="4459B749" w14:textId="77777777" w:rsidR="001A1546" w:rsidRPr="001A1546" w:rsidRDefault="001A1546" w:rsidP="00C866FF"/>
    <w:p w14:paraId="40D94044" w14:textId="77777777" w:rsidR="00C866FF" w:rsidRDefault="00C866FF" w:rsidP="00C866FF">
      <w:r>
        <w:t xml:space="preserve">4. </w:t>
      </w:r>
      <w:r>
        <w:rPr>
          <w:rFonts w:hint="eastAsia"/>
        </w:rPr>
        <w:t>WARRANTIES DISCLAIMER</w:t>
      </w:r>
      <w:r>
        <w:t>.</w:t>
      </w:r>
    </w:p>
    <w:p w14:paraId="698334E3" w14:textId="77777777" w:rsidR="00C866FF" w:rsidRDefault="00C866FF" w:rsidP="00C866FF">
      <w:r>
        <w:t>TO THE EXTENT ALLOWED BY LAW, THIS SOFTWARE IS PROVIDED TO YOU "AS</w:t>
      </w:r>
      <w:r>
        <w:rPr>
          <w:rFonts w:hint="eastAsia"/>
        </w:rPr>
        <w:t xml:space="preserve"> </w:t>
      </w:r>
      <w:r>
        <w:t>IS" WITHOUT WARRANTIES OR CONDITIONS OF ANY KIND, WHETHER ORAL OR</w:t>
      </w:r>
      <w:r>
        <w:rPr>
          <w:rFonts w:hint="eastAsia"/>
        </w:rPr>
        <w:t xml:space="preserve"> </w:t>
      </w:r>
      <w:r>
        <w:t>WRITTEN, EXPRESS OR IMPLIED. BROTHER SPECIFICALLY DISCLAIMS ANY</w:t>
      </w:r>
      <w:r>
        <w:rPr>
          <w:rFonts w:hint="eastAsia"/>
        </w:rPr>
        <w:t xml:space="preserve"> </w:t>
      </w:r>
      <w:r>
        <w:t>IMPLIED WARRANTIES OR CONDITIONS OF MERCHANTABILITY,</w:t>
      </w:r>
      <w:r>
        <w:rPr>
          <w:rFonts w:hint="eastAsia"/>
        </w:rPr>
        <w:t xml:space="preserve"> </w:t>
      </w:r>
      <w:r>
        <w:t>SATISFACTORY QUALITY, NON-INFRINGEMENT AND/OR FITNESS FOR A</w:t>
      </w:r>
      <w:r>
        <w:rPr>
          <w:rFonts w:hint="eastAsia"/>
        </w:rPr>
        <w:t xml:space="preserve"> </w:t>
      </w:r>
      <w:r>
        <w:t>PARTICULAR PURPOSE.</w:t>
      </w:r>
      <w:r w:rsidR="002A7A0B">
        <w:rPr>
          <w:rFonts w:hint="eastAsia"/>
        </w:rPr>
        <w:t xml:space="preserve"> </w:t>
      </w:r>
    </w:p>
    <w:p w14:paraId="6990CD8A" w14:textId="77777777" w:rsidR="00C866FF" w:rsidRDefault="002A7A0B" w:rsidP="00C866FF">
      <w:r>
        <w:rPr>
          <w:rFonts w:hint="eastAsia"/>
        </w:rPr>
        <w:t>IN ADDITION, BROTHER WILL NOT</w:t>
      </w:r>
      <w:r w:rsidR="00CF6765">
        <w:rPr>
          <w:rFonts w:hint="eastAsia"/>
        </w:rPr>
        <w:t xml:space="preserve"> HAVE</w:t>
      </w:r>
      <w:r>
        <w:rPr>
          <w:rFonts w:hint="eastAsia"/>
        </w:rPr>
        <w:t xml:space="preserve"> ANY OBLIGATION FOR PROVIDING ANY SUPPORT SERVICE IN RELATION TO THE SOFTWARE</w:t>
      </w:r>
      <w:ins w:id="0" w:author="Mok, Benjamin (BIL-LGA) 莫 筱猷" w:date="2016-12-26T17:53:00Z">
        <w:r w:rsidR="00EC46B0">
          <w:rPr>
            <w:rFonts w:hint="eastAsia"/>
          </w:rPr>
          <w:t xml:space="preserve"> NOR ANY UPDATE RELATED</w:t>
        </w:r>
      </w:ins>
      <w:ins w:id="1" w:author="Mok, Benjamin (BIL-LGA) 莫 筱猷" w:date="2016-12-26T17:54:00Z">
        <w:r w:rsidR="00EC46B0">
          <w:rPr>
            <w:rFonts w:hint="eastAsia"/>
          </w:rPr>
          <w:t xml:space="preserve"> TO </w:t>
        </w:r>
        <w:r w:rsidR="00934D29">
          <w:rPr>
            <w:rFonts w:hint="eastAsia"/>
          </w:rPr>
          <w:t xml:space="preserve">ANY </w:t>
        </w:r>
        <w:r w:rsidR="00EC46B0">
          <w:rPr>
            <w:rFonts w:hint="eastAsia"/>
          </w:rPr>
          <w:t>OPERATION SYSTEM</w:t>
        </w:r>
      </w:ins>
      <w:r>
        <w:rPr>
          <w:rFonts w:hint="eastAsia"/>
        </w:rPr>
        <w:t xml:space="preserve">. </w:t>
      </w:r>
      <w:r w:rsidR="002D23C3">
        <w:rPr>
          <w:rFonts w:hint="eastAsia"/>
        </w:rPr>
        <w:t>BROTHER</w:t>
      </w:r>
      <w:r w:rsidR="002D23C3">
        <w:t>’</w:t>
      </w:r>
      <w:r w:rsidR="002D23C3">
        <w:rPr>
          <w:rFonts w:hint="eastAsia"/>
        </w:rPr>
        <w:t xml:space="preserve">S </w:t>
      </w:r>
      <w:r>
        <w:rPr>
          <w:rFonts w:hint="eastAsia"/>
        </w:rPr>
        <w:t>CUSTOMER SERVICES CENTER</w:t>
      </w:r>
      <w:r w:rsidR="00376E92">
        <w:rPr>
          <w:rFonts w:hint="eastAsia"/>
        </w:rPr>
        <w:t xml:space="preserve"> WILL</w:t>
      </w:r>
      <w:r>
        <w:rPr>
          <w:rFonts w:hint="eastAsia"/>
        </w:rPr>
        <w:t xml:space="preserve"> NOT BE ABLE TO ADDRESS </w:t>
      </w:r>
      <w:r w:rsidR="00376E92">
        <w:rPr>
          <w:rFonts w:hint="eastAsia"/>
        </w:rPr>
        <w:t xml:space="preserve">ANY OF </w:t>
      </w:r>
      <w:r>
        <w:rPr>
          <w:rFonts w:hint="eastAsia"/>
        </w:rPr>
        <w:t>INQUIRY</w:t>
      </w:r>
      <w:r w:rsidR="00376E92">
        <w:rPr>
          <w:rFonts w:hint="eastAsia"/>
        </w:rPr>
        <w:t xml:space="preserve"> REGARDING THE SOFTWARE.</w:t>
      </w:r>
    </w:p>
    <w:p w14:paraId="732A289B" w14:textId="77777777" w:rsidR="00A6683E" w:rsidRDefault="00A6683E" w:rsidP="00C866FF"/>
    <w:p w14:paraId="3364BDB7" w14:textId="77777777" w:rsidR="00C866FF" w:rsidRDefault="00C866FF" w:rsidP="00C866FF">
      <w:r>
        <w:t>5. Limitation of Liability.</w:t>
      </w:r>
    </w:p>
    <w:p w14:paraId="3ACEF59D" w14:textId="77777777" w:rsidR="00C866FF" w:rsidRDefault="00C866FF" w:rsidP="00C866FF">
      <w:r>
        <w:t>IN NO EVENT SHALL BROTHER BE LIABLE FOR ANY LOSS OF PROFITS, LOSS OF</w:t>
      </w:r>
      <w:r>
        <w:rPr>
          <w:rFonts w:hint="eastAsia"/>
        </w:rPr>
        <w:t xml:space="preserve"> </w:t>
      </w:r>
      <w:r>
        <w:t>BUSINESS OPPORTUNITIES, LOSS OF USE OF DATA, INTERRUPTION OF</w:t>
      </w:r>
      <w:r>
        <w:rPr>
          <w:rFonts w:hint="eastAsia"/>
        </w:rPr>
        <w:t xml:space="preserve"> </w:t>
      </w:r>
      <w:r>
        <w:t>BUSINESS, OR FOR INDIRECT, SPECIAL, INCIDENTAL, PUNITIVE, EXEMPLARY</w:t>
      </w:r>
      <w:r>
        <w:rPr>
          <w:rFonts w:hint="eastAsia"/>
        </w:rPr>
        <w:t xml:space="preserve"> </w:t>
      </w:r>
      <w:r>
        <w:t>OR CONSEQUENTIAL DAMAGES OF ANY KIND, ARISING OUT OF THE USE,</w:t>
      </w:r>
      <w:r>
        <w:rPr>
          <w:rFonts w:hint="eastAsia"/>
        </w:rPr>
        <w:t xml:space="preserve"> </w:t>
      </w:r>
      <w:r>
        <w:t>INABILITY TO USE, OR THE RESULTS OF USE OF THE SOFTWARE, WHETHER</w:t>
      </w:r>
      <w:r>
        <w:rPr>
          <w:rFonts w:hint="eastAsia"/>
        </w:rPr>
        <w:t xml:space="preserve"> </w:t>
      </w:r>
      <w:r>
        <w:t>BASED IN CONTRACT, TORT, OR OTHERWISE. YOUR USE OF THE SOFTWARE IS</w:t>
      </w:r>
      <w:r>
        <w:rPr>
          <w:rFonts w:hint="eastAsia"/>
        </w:rPr>
        <w:t xml:space="preserve"> </w:t>
      </w:r>
      <w:r>
        <w:t>ENTIRELY AT YOUR OWN RISK. SHOULD THE SOFTWARE PROVE DEFECTIVE,</w:t>
      </w:r>
      <w:r>
        <w:rPr>
          <w:rFonts w:hint="eastAsia"/>
        </w:rPr>
        <w:t xml:space="preserve"> </w:t>
      </w:r>
      <w:r>
        <w:lastRenderedPageBreak/>
        <w:t>YOU ASSUME THE ENTIRE COST OF ALL SERVICE, REPAIR OR CORRECTION</w:t>
      </w:r>
      <w:r>
        <w:rPr>
          <w:rFonts w:hint="eastAsia"/>
        </w:rPr>
        <w:t xml:space="preserve"> </w:t>
      </w:r>
      <w:r>
        <w:t>AND, TO THE EXTENT PERMITTED BY THE APPLICABLE LAW, YOU AGREE TO</w:t>
      </w:r>
      <w:r>
        <w:rPr>
          <w:rFonts w:hint="eastAsia"/>
        </w:rPr>
        <w:t xml:space="preserve"> </w:t>
      </w:r>
      <w:r>
        <w:t>UNCONDITIONALLY WAIVE ALL STATUTORY OR OTHER RIGHTS THAT MAY</w:t>
      </w:r>
      <w:r>
        <w:rPr>
          <w:rFonts w:hint="eastAsia"/>
        </w:rPr>
        <w:t xml:space="preserve"> </w:t>
      </w:r>
      <w:r>
        <w:t>BE HELD BY YOU AGAINST BROTHER IN RESPECT OF SUCH DEFECT.</w:t>
      </w:r>
    </w:p>
    <w:p w14:paraId="30B16399" w14:textId="77777777" w:rsidR="00C866FF" w:rsidRDefault="00C866FF" w:rsidP="00C866FF">
      <w:r>
        <w:t>Notwithstanding the above, these terms do not purport to limit the statutory rights of a</w:t>
      </w:r>
      <w:r>
        <w:rPr>
          <w:rFonts w:hint="eastAsia"/>
        </w:rPr>
        <w:t xml:space="preserve"> </w:t>
      </w:r>
      <w:r>
        <w:t>consumer that cannot be waived under the applicable law.</w:t>
      </w:r>
    </w:p>
    <w:p w14:paraId="2046BD13" w14:textId="77777777" w:rsidR="00C866FF" w:rsidRDefault="00C866FF" w:rsidP="00C866FF"/>
    <w:p w14:paraId="54D0493C" w14:textId="77777777" w:rsidR="00C866FF" w:rsidRDefault="00C866FF" w:rsidP="00C866FF">
      <w:r>
        <w:t>6. Export Regulations.</w:t>
      </w:r>
    </w:p>
    <w:p w14:paraId="559659A3" w14:textId="77777777" w:rsidR="00C866FF" w:rsidRDefault="00C866FF" w:rsidP="00C866FF">
      <w:r>
        <w:t>You may not export or re-export the SOFTWARE or any copy or adaptation thereof in violation of any applicable laws or regulations.</w:t>
      </w:r>
    </w:p>
    <w:p w14:paraId="03F9B010" w14:textId="77777777" w:rsidR="00C866FF" w:rsidRDefault="00C866FF" w:rsidP="00C866FF"/>
    <w:p w14:paraId="1CE4143B" w14:textId="77777777" w:rsidR="00C866FF" w:rsidRDefault="00732FB2" w:rsidP="00C866FF">
      <w:r>
        <w:rPr>
          <w:rFonts w:hint="eastAsia"/>
        </w:rPr>
        <w:t>7.</w:t>
      </w:r>
      <w:r>
        <w:t xml:space="preserve"> Governing Law</w:t>
      </w:r>
      <w:r w:rsidR="00C866FF">
        <w:t>.</w:t>
      </w:r>
    </w:p>
    <w:p w14:paraId="74E8DAAC" w14:textId="77777777" w:rsidR="00C866FF" w:rsidRDefault="00376E92" w:rsidP="00C866FF">
      <w:r>
        <w:t>Th</w:t>
      </w:r>
      <w:r>
        <w:rPr>
          <w:rFonts w:hint="eastAsia"/>
        </w:rPr>
        <w:t>e Terms are</w:t>
      </w:r>
      <w:r>
        <w:t xml:space="preserve"> </w:t>
      </w:r>
      <w:r w:rsidR="00C866FF">
        <w:t xml:space="preserve">governed by the laws of Japan and </w:t>
      </w:r>
      <w:r w:rsidR="00CE340C">
        <w:rPr>
          <w:rFonts w:hint="eastAsia"/>
        </w:rPr>
        <w:t>t</w:t>
      </w:r>
      <w:r w:rsidR="00686502" w:rsidRPr="004273A5">
        <w:t>he courts of Nagoya, Japan</w:t>
      </w:r>
      <w:r w:rsidR="00686502">
        <w:t xml:space="preserve"> </w:t>
      </w:r>
      <w:r w:rsidR="00C866FF">
        <w:t>shall have exclusive jurisdiction with respect to th</w:t>
      </w:r>
      <w:r w:rsidR="00732FB2">
        <w:rPr>
          <w:rFonts w:hint="eastAsia"/>
        </w:rPr>
        <w:t>e Terms</w:t>
      </w:r>
      <w:r w:rsidR="00C866FF">
        <w:t xml:space="preserve"> except with regard to enforcement in which case the jurisdiction of </w:t>
      </w:r>
      <w:r w:rsidR="00CE340C">
        <w:rPr>
          <w:rFonts w:hint="eastAsia"/>
        </w:rPr>
        <w:t>t</w:t>
      </w:r>
      <w:r w:rsidR="00CE340C" w:rsidRPr="004273A5">
        <w:t>he courts of Nagoya, Japan</w:t>
      </w:r>
      <w:r w:rsidR="00CE340C">
        <w:t xml:space="preserve"> </w:t>
      </w:r>
      <w:r w:rsidR="00C866FF">
        <w:t>shall be non-exclusive.</w:t>
      </w:r>
    </w:p>
    <w:p w14:paraId="2419DE04" w14:textId="77777777" w:rsidR="00C866FF" w:rsidRDefault="00C866FF" w:rsidP="00C866FF"/>
    <w:p w14:paraId="0F66F7BA" w14:textId="77777777" w:rsidR="00732FB2" w:rsidRDefault="00732FB2" w:rsidP="00732FB2">
      <w:r>
        <w:rPr>
          <w:rFonts w:hint="eastAsia"/>
        </w:rPr>
        <w:t>8. Third-Party Software</w:t>
      </w:r>
    </w:p>
    <w:p w14:paraId="7C3A5DDA" w14:textId="77777777" w:rsidR="00732FB2" w:rsidRDefault="00732FB2" w:rsidP="00732FB2">
      <w:r>
        <w:rPr>
          <w:rFonts w:hint="eastAsia"/>
        </w:rPr>
        <w:t xml:space="preserve">The SOFTWARE may contain third-party software and/or Open-source </w:t>
      </w:r>
      <w:r>
        <w:t>software</w:t>
      </w:r>
      <w:r>
        <w:rPr>
          <w:rFonts w:hint="eastAsia"/>
        </w:rPr>
        <w:t xml:space="preserve"> programs (collectively, </w:t>
      </w:r>
      <w:r>
        <w:t>“</w:t>
      </w:r>
      <w:r>
        <w:rPr>
          <w:rFonts w:hint="eastAsia"/>
        </w:rPr>
        <w:t>Third-Party Software</w:t>
      </w:r>
      <w:r>
        <w:t>”</w:t>
      </w:r>
      <w:r>
        <w:rPr>
          <w:rFonts w:hint="eastAsia"/>
        </w:rPr>
        <w:t>). As for details of the Third-Party Software, please refer to the terms and condition separately defined.</w:t>
      </w:r>
    </w:p>
    <w:p w14:paraId="662F78BE" w14:textId="77777777" w:rsidR="00732FB2" w:rsidRDefault="00732FB2" w:rsidP="00C866FF"/>
    <w:p w14:paraId="4637F74D" w14:textId="77777777" w:rsidR="00C866FF" w:rsidRDefault="00732FB2" w:rsidP="00C866FF">
      <w:r>
        <w:rPr>
          <w:rFonts w:hint="eastAsia"/>
        </w:rPr>
        <w:t>9</w:t>
      </w:r>
      <w:r w:rsidR="00C866FF">
        <w:t>. Illegality</w:t>
      </w:r>
      <w:r>
        <w:rPr>
          <w:rFonts w:hint="eastAsia"/>
        </w:rPr>
        <w:t>/Severability</w:t>
      </w:r>
      <w:r w:rsidR="00C866FF">
        <w:t>.</w:t>
      </w:r>
    </w:p>
    <w:p w14:paraId="6C171C7D" w14:textId="77777777" w:rsidR="00C866FF" w:rsidRDefault="00732FB2" w:rsidP="00C866FF">
      <w:r>
        <w:t>If any of the provisions of th</w:t>
      </w:r>
      <w:r>
        <w:rPr>
          <w:rFonts w:hint="eastAsia"/>
        </w:rPr>
        <w:t>e Terms</w:t>
      </w:r>
      <w:r w:rsidR="00C866FF">
        <w:t xml:space="preserve"> shall be declared illegal or unenforceable in whole or in part, such provisions shall be severable and independent f</w:t>
      </w:r>
      <w:r>
        <w:t>rom the other provisions of th</w:t>
      </w:r>
      <w:r>
        <w:rPr>
          <w:rFonts w:hint="eastAsia"/>
        </w:rPr>
        <w:t>e Terms</w:t>
      </w:r>
      <w:r w:rsidR="00C866FF">
        <w:t xml:space="preserve">, and the validity of the other provisions and of the entire </w:t>
      </w:r>
      <w:r>
        <w:rPr>
          <w:rFonts w:hint="eastAsia"/>
        </w:rPr>
        <w:t xml:space="preserve">Terms </w:t>
      </w:r>
      <w:r w:rsidR="00C866FF">
        <w:t>shall not be affected.</w:t>
      </w:r>
    </w:p>
    <w:p w14:paraId="4DACC73E" w14:textId="77777777" w:rsidR="00C866FF" w:rsidRDefault="00C866FF" w:rsidP="00C866FF"/>
    <w:p w14:paraId="78647BA6" w14:textId="77777777" w:rsidR="004273A5" w:rsidRDefault="00A13801" w:rsidP="00732FB2">
      <w:ins w:id="2" w:author="Chikaraishi, Ikue (BIL-IP) 力石 郁恵" w:date="2017-02-02T13:05:00Z">
        <w:r>
          <w:rPr>
            <w:rFonts w:hint="eastAsia"/>
          </w:rPr>
          <w:t>Ver.1.0</w:t>
        </w:r>
      </w:ins>
      <w:ins w:id="3" w:author="Chikaraishi, Ikue (BIL-IP) 力石 郁恵" w:date="2017-02-02T13:12:00Z">
        <w:r>
          <w:rPr>
            <w:rFonts w:hint="eastAsia"/>
          </w:rPr>
          <w:t xml:space="preserve">　</w:t>
        </w:r>
        <w:r>
          <w:rPr>
            <w:rFonts w:hint="eastAsia"/>
          </w:rPr>
          <w:t xml:space="preserve">Last Updated </w:t>
        </w:r>
      </w:ins>
      <w:ins w:id="4" w:author="Chikaraishi, Ikue (BIL-IP) 力石 郁恵" w:date="2017-02-02T13:14:00Z">
        <w:r w:rsidR="00554802">
          <w:rPr>
            <w:rFonts w:hint="eastAsia"/>
          </w:rPr>
          <w:t xml:space="preserve">: </w:t>
        </w:r>
      </w:ins>
      <w:ins w:id="5" w:author="Chikaraishi, Ikue (BIL-IP) 力石 郁恵" w:date="2017-02-02T13:13:00Z">
        <w:r>
          <w:rPr>
            <w:rFonts w:hint="eastAsia"/>
          </w:rPr>
          <w:t>February 2</w:t>
        </w:r>
        <w:r w:rsidRPr="00BB4163">
          <w:rPr>
            <w:vertAlign w:val="superscript"/>
            <w:rPrChange w:id="6" w:author="Chikaraishi, Ikue (BIL-IP) 力石 郁恵" w:date="2017-02-02T13:13:00Z">
              <w:rPr/>
            </w:rPrChange>
          </w:rPr>
          <w:t>nd</w:t>
        </w:r>
        <w:r w:rsidR="00BB4163">
          <w:rPr>
            <w:rFonts w:hint="eastAsia"/>
          </w:rPr>
          <w:t>, 2017</w:t>
        </w:r>
      </w:ins>
    </w:p>
    <w:p w14:paraId="41E87F3F" w14:textId="77777777" w:rsidR="004273A5" w:rsidRDefault="004273A5" w:rsidP="00732FB2"/>
    <w:p w14:paraId="0F667C1E" w14:textId="77777777" w:rsidR="004273A5" w:rsidRDefault="004273A5" w:rsidP="00732FB2"/>
    <w:p w14:paraId="69B43169" w14:textId="77777777" w:rsidR="004273A5" w:rsidRDefault="004273A5" w:rsidP="00732FB2"/>
    <w:p w14:paraId="40D870EC" w14:textId="77777777" w:rsidR="004273A5" w:rsidRDefault="004273A5" w:rsidP="00732FB2"/>
    <w:p w14:paraId="4A70D72A" w14:textId="77777777" w:rsidR="004273A5" w:rsidRDefault="004273A5" w:rsidP="00732FB2"/>
    <w:p w14:paraId="65FB4065" w14:textId="77777777" w:rsidR="004273A5" w:rsidRDefault="004273A5" w:rsidP="00732FB2"/>
    <w:p w14:paraId="72E2503C" w14:textId="77777777" w:rsidR="004273A5" w:rsidRDefault="004273A5" w:rsidP="00732FB2"/>
    <w:p w14:paraId="6F2CFD10" w14:textId="77777777" w:rsidR="004273A5" w:rsidRDefault="004273A5" w:rsidP="00732FB2"/>
    <w:p w14:paraId="2BF544FA" w14:textId="77777777" w:rsidR="004273A5" w:rsidRDefault="004273A5" w:rsidP="00732FB2"/>
    <w:p w14:paraId="7B63EF87" w14:textId="77777777" w:rsidR="004273A5" w:rsidRPr="00D64186" w:rsidRDefault="004273A5" w:rsidP="00732FB2">
      <w:pPr>
        <w:rPr>
          <w:b/>
          <w:u w:val="single"/>
        </w:rPr>
      </w:pPr>
      <w:r w:rsidRPr="00D64186">
        <w:rPr>
          <w:rFonts w:hint="eastAsia"/>
          <w:b/>
          <w:u w:val="single"/>
        </w:rPr>
        <w:t>EXHIBIT</w:t>
      </w:r>
    </w:p>
    <w:p w14:paraId="43E8FD89" w14:textId="77777777" w:rsidR="004273A5" w:rsidRDefault="004273A5" w:rsidP="00732FB2"/>
    <w:p w14:paraId="5C535566" w14:textId="77777777" w:rsidR="004273A5" w:rsidRDefault="004273A5" w:rsidP="00732FB2">
      <w:r>
        <w:rPr>
          <w:rFonts w:hint="eastAsia"/>
        </w:rPr>
        <w:t>&lt;</w:t>
      </w:r>
      <w:commentRangeStart w:id="7"/>
      <w:r>
        <w:rPr>
          <w:rFonts w:hint="eastAsia"/>
        </w:rPr>
        <w:t xml:space="preserve">SOFTWARE&gt;: </w:t>
      </w:r>
      <w:commentRangeEnd w:id="7"/>
      <w:r>
        <w:rPr>
          <w:rStyle w:val="a3"/>
        </w:rPr>
        <w:commentReference w:id="7"/>
      </w:r>
      <w:ins w:id="8" w:author="Hoshikawa, Hideyuki (BIL-PS PA) 星川 英之" w:date="2020-11-20T14:56:00Z">
        <w:r w:rsidR="004D5D51" w:rsidRPr="004D5D51">
          <w:t xml:space="preserve"> </w:t>
        </w:r>
        <w:r w:rsidR="004D5D51" w:rsidRPr="004D5D51">
          <w:t>Brother TD-4550DNWB Printer Driver for Raspbian OS Ver. 3.1.5-0</w:t>
        </w:r>
      </w:ins>
    </w:p>
    <w:p w14:paraId="040001BA" w14:textId="77777777" w:rsidR="004273A5" w:rsidRDefault="004273A5" w:rsidP="00732FB2"/>
    <w:p w14:paraId="0F4EDD9E" w14:textId="77777777" w:rsidR="004273A5" w:rsidRPr="00732FB2" w:rsidRDefault="004273A5" w:rsidP="00732FB2">
      <w:r>
        <w:rPr>
          <w:rFonts w:hint="eastAsia"/>
        </w:rPr>
        <w:t xml:space="preserve">Other details of the SOFTWARE </w:t>
      </w:r>
      <w:r w:rsidR="006814CE">
        <w:rPr>
          <w:rFonts w:hint="eastAsia"/>
        </w:rPr>
        <w:t xml:space="preserve">are </w:t>
      </w:r>
      <w:r>
        <w:rPr>
          <w:rFonts w:hint="eastAsia"/>
        </w:rPr>
        <w:t xml:space="preserve">separately provided in the product manual of the SOFTWARE. </w:t>
      </w:r>
    </w:p>
    <w:p w14:paraId="5F98ADD8" w14:textId="77777777" w:rsidR="00732FB2" w:rsidRPr="00702F07" w:rsidRDefault="00732FB2" w:rsidP="00732FB2">
      <w:pPr>
        <w:widowControl/>
        <w:jc w:val="left"/>
      </w:pPr>
    </w:p>
    <w:p w14:paraId="7F522130" w14:textId="77777777" w:rsidR="00C866FF" w:rsidRDefault="00C866FF" w:rsidP="00C866FF">
      <w:bookmarkStart w:id="9" w:name="_GoBack"/>
      <w:bookmarkEnd w:id="9"/>
    </w:p>
    <w:p w14:paraId="0CD039F5" w14:textId="77777777" w:rsidR="000B58AA" w:rsidRPr="00C866FF" w:rsidRDefault="004D5D51"/>
    <w:sectPr w:rsidR="000B58AA" w:rsidRPr="00C866F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ok, Benjamin (BIL-LGA) 莫 筱猷" w:date="2016-11-21T09:54:00Z" w:initials="BIL legal">
    <w:p w14:paraId="23A274DF" w14:textId="77777777" w:rsidR="004273A5" w:rsidRDefault="004273A5">
      <w:pPr>
        <w:pStyle w:val="a4"/>
      </w:pPr>
      <w:r>
        <w:rPr>
          <w:rStyle w:val="a3"/>
        </w:rPr>
        <w:annotationRef/>
      </w:r>
      <w:r>
        <w:rPr>
          <w:rFonts w:hint="eastAsia"/>
        </w:rPr>
        <w:t>こちらで対象のソフトウェアの名称をご記入ください。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A274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A274DF" w16cid:durableId="23624A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15EE3" w14:textId="77777777" w:rsidR="003C169D" w:rsidRDefault="003C169D" w:rsidP="00E70C9C">
      <w:r>
        <w:separator/>
      </w:r>
    </w:p>
  </w:endnote>
  <w:endnote w:type="continuationSeparator" w:id="0">
    <w:p w14:paraId="0EAD30FC" w14:textId="77777777" w:rsidR="003C169D" w:rsidRDefault="003C169D" w:rsidP="00E7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607B6" w14:textId="77777777" w:rsidR="003C169D" w:rsidRDefault="003C169D" w:rsidP="00E70C9C">
      <w:r>
        <w:separator/>
      </w:r>
    </w:p>
  </w:footnote>
  <w:footnote w:type="continuationSeparator" w:id="0">
    <w:p w14:paraId="274AB366" w14:textId="77777777" w:rsidR="003C169D" w:rsidRDefault="003C169D" w:rsidP="00E70C9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shikawa, Hideyuki (BIL-PS PA) 星川 英之">
    <w15:presenceInfo w15:providerId="AD" w15:userId="S::hoshikhi@brothergroup.net::00e93e92-2a2e-485e-b3ed-33b0cdc29a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6FF"/>
    <w:rsid w:val="00000CA9"/>
    <w:rsid w:val="000879C2"/>
    <w:rsid w:val="000A4D2E"/>
    <w:rsid w:val="000A5449"/>
    <w:rsid w:val="000B4B8C"/>
    <w:rsid w:val="000D080C"/>
    <w:rsid w:val="00155DC0"/>
    <w:rsid w:val="00162EBB"/>
    <w:rsid w:val="001A1546"/>
    <w:rsid w:val="001A4B66"/>
    <w:rsid w:val="00225DDD"/>
    <w:rsid w:val="00266E9F"/>
    <w:rsid w:val="0029240D"/>
    <w:rsid w:val="002A47A9"/>
    <w:rsid w:val="002A7A0B"/>
    <w:rsid w:val="002C29FE"/>
    <w:rsid w:val="002D23C3"/>
    <w:rsid w:val="002D66FC"/>
    <w:rsid w:val="002F2021"/>
    <w:rsid w:val="00376E92"/>
    <w:rsid w:val="003C169D"/>
    <w:rsid w:val="003F6773"/>
    <w:rsid w:val="0040422B"/>
    <w:rsid w:val="004273A5"/>
    <w:rsid w:val="004D5D51"/>
    <w:rsid w:val="004F3CC1"/>
    <w:rsid w:val="0054629B"/>
    <w:rsid w:val="00554802"/>
    <w:rsid w:val="00565FF4"/>
    <w:rsid w:val="005837B4"/>
    <w:rsid w:val="005967D3"/>
    <w:rsid w:val="0060066E"/>
    <w:rsid w:val="00615E2E"/>
    <w:rsid w:val="00636FAF"/>
    <w:rsid w:val="00650864"/>
    <w:rsid w:val="00673F8F"/>
    <w:rsid w:val="006814CE"/>
    <w:rsid w:val="00686502"/>
    <w:rsid w:val="006B1AD7"/>
    <w:rsid w:val="006C4435"/>
    <w:rsid w:val="006E1FCB"/>
    <w:rsid w:val="00702F07"/>
    <w:rsid w:val="00732FB2"/>
    <w:rsid w:val="0073306C"/>
    <w:rsid w:val="007713F5"/>
    <w:rsid w:val="007D266D"/>
    <w:rsid w:val="008005DA"/>
    <w:rsid w:val="00834E0C"/>
    <w:rsid w:val="00863601"/>
    <w:rsid w:val="00880994"/>
    <w:rsid w:val="008849C0"/>
    <w:rsid w:val="0090215C"/>
    <w:rsid w:val="00934D29"/>
    <w:rsid w:val="00940C65"/>
    <w:rsid w:val="0096720F"/>
    <w:rsid w:val="009A4F0A"/>
    <w:rsid w:val="009C304D"/>
    <w:rsid w:val="00A13801"/>
    <w:rsid w:val="00A42BA4"/>
    <w:rsid w:val="00A50F2C"/>
    <w:rsid w:val="00A6683E"/>
    <w:rsid w:val="00AA7DCA"/>
    <w:rsid w:val="00AB1D9C"/>
    <w:rsid w:val="00AC100C"/>
    <w:rsid w:val="00AC3705"/>
    <w:rsid w:val="00BB1813"/>
    <w:rsid w:val="00BB4163"/>
    <w:rsid w:val="00C27820"/>
    <w:rsid w:val="00C866FF"/>
    <w:rsid w:val="00CC02DC"/>
    <w:rsid w:val="00CE340C"/>
    <w:rsid w:val="00CF6765"/>
    <w:rsid w:val="00D03790"/>
    <w:rsid w:val="00D64186"/>
    <w:rsid w:val="00D9505A"/>
    <w:rsid w:val="00DF67A3"/>
    <w:rsid w:val="00E6700F"/>
    <w:rsid w:val="00E70C9C"/>
    <w:rsid w:val="00E73EA9"/>
    <w:rsid w:val="00E85FE1"/>
    <w:rsid w:val="00EC160A"/>
    <w:rsid w:val="00EC46B0"/>
    <w:rsid w:val="00F43577"/>
    <w:rsid w:val="00F569CF"/>
    <w:rsid w:val="00F7418C"/>
    <w:rsid w:val="00F878E7"/>
    <w:rsid w:val="00FF4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8A00BE1"/>
  <w15:docId w15:val="{10CB2834-C584-4C1C-9C61-8F9493D9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866F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569CF"/>
    <w:rPr>
      <w:sz w:val="18"/>
      <w:szCs w:val="18"/>
    </w:rPr>
  </w:style>
  <w:style w:type="paragraph" w:styleId="a4">
    <w:name w:val="annotation text"/>
    <w:basedOn w:val="a"/>
    <w:link w:val="a5"/>
    <w:uiPriority w:val="99"/>
    <w:semiHidden/>
    <w:unhideWhenUsed/>
    <w:rsid w:val="00F569CF"/>
    <w:pPr>
      <w:jc w:val="left"/>
    </w:pPr>
  </w:style>
  <w:style w:type="character" w:customStyle="1" w:styleId="a5">
    <w:name w:val="コメント文字列 (文字)"/>
    <w:basedOn w:val="a0"/>
    <w:link w:val="a4"/>
    <w:uiPriority w:val="99"/>
    <w:semiHidden/>
    <w:rsid w:val="00F569CF"/>
    <w:rPr>
      <w:rFonts w:ascii="Century" w:eastAsia="ＭＳ 明朝" w:hAnsi="Century" w:cs="Times New Roman"/>
      <w:szCs w:val="24"/>
    </w:rPr>
  </w:style>
  <w:style w:type="paragraph" w:styleId="a6">
    <w:name w:val="annotation subject"/>
    <w:basedOn w:val="a4"/>
    <w:next w:val="a4"/>
    <w:link w:val="a7"/>
    <w:uiPriority w:val="99"/>
    <w:semiHidden/>
    <w:unhideWhenUsed/>
    <w:rsid w:val="00F569CF"/>
    <w:rPr>
      <w:b/>
      <w:bCs/>
    </w:rPr>
  </w:style>
  <w:style w:type="character" w:customStyle="1" w:styleId="a7">
    <w:name w:val="コメント内容 (文字)"/>
    <w:basedOn w:val="a5"/>
    <w:link w:val="a6"/>
    <w:uiPriority w:val="99"/>
    <w:semiHidden/>
    <w:rsid w:val="00F569CF"/>
    <w:rPr>
      <w:rFonts w:ascii="Century" w:eastAsia="ＭＳ 明朝" w:hAnsi="Century" w:cs="Times New Roman"/>
      <w:b/>
      <w:bCs/>
      <w:szCs w:val="24"/>
    </w:rPr>
  </w:style>
  <w:style w:type="paragraph" w:styleId="a8">
    <w:name w:val="Balloon Text"/>
    <w:basedOn w:val="a"/>
    <w:link w:val="a9"/>
    <w:uiPriority w:val="99"/>
    <w:semiHidden/>
    <w:unhideWhenUsed/>
    <w:rsid w:val="00F569C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569CF"/>
    <w:rPr>
      <w:rFonts w:asciiTheme="majorHAnsi" w:eastAsiaTheme="majorEastAsia" w:hAnsiTheme="majorHAnsi" w:cstheme="majorBidi"/>
      <w:sz w:val="18"/>
      <w:szCs w:val="18"/>
    </w:rPr>
  </w:style>
  <w:style w:type="paragraph" w:styleId="aa">
    <w:name w:val="header"/>
    <w:basedOn w:val="a"/>
    <w:link w:val="ab"/>
    <w:uiPriority w:val="99"/>
    <w:unhideWhenUsed/>
    <w:rsid w:val="00E70C9C"/>
    <w:pPr>
      <w:tabs>
        <w:tab w:val="center" w:pos="4252"/>
        <w:tab w:val="right" w:pos="8504"/>
      </w:tabs>
      <w:snapToGrid w:val="0"/>
    </w:pPr>
  </w:style>
  <w:style w:type="character" w:customStyle="1" w:styleId="ab">
    <w:name w:val="ヘッダー (文字)"/>
    <w:basedOn w:val="a0"/>
    <w:link w:val="aa"/>
    <w:uiPriority w:val="99"/>
    <w:rsid w:val="00E70C9C"/>
    <w:rPr>
      <w:rFonts w:ascii="Century" w:eastAsia="ＭＳ 明朝" w:hAnsi="Century" w:cs="Times New Roman"/>
      <w:szCs w:val="24"/>
    </w:rPr>
  </w:style>
  <w:style w:type="paragraph" w:styleId="ac">
    <w:name w:val="footer"/>
    <w:basedOn w:val="a"/>
    <w:link w:val="ad"/>
    <w:uiPriority w:val="99"/>
    <w:unhideWhenUsed/>
    <w:rsid w:val="00E70C9C"/>
    <w:pPr>
      <w:tabs>
        <w:tab w:val="center" w:pos="4252"/>
        <w:tab w:val="right" w:pos="8504"/>
      </w:tabs>
      <w:snapToGrid w:val="0"/>
    </w:pPr>
  </w:style>
  <w:style w:type="character" w:customStyle="1" w:styleId="ad">
    <w:name w:val="フッター (文字)"/>
    <w:basedOn w:val="a0"/>
    <w:link w:val="ac"/>
    <w:uiPriority w:val="99"/>
    <w:rsid w:val="00E70C9C"/>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A1227-01D5-4FE6-BF54-091894D0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882</Words>
  <Characters>5033</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ブラザー工業株式会社</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 Benjamin (BIL-LGA) 莫 筱猷</dc:creator>
  <cp:lastModifiedBy>Hoshikawa, Hideyuki (BIL-PS PA) 星川 英之</cp:lastModifiedBy>
  <cp:revision>6</cp:revision>
  <dcterms:created xsi:type="dcterms:W3CDTF">2017-02-02T04:05:00Z</dcterms:created>
  <dcterms:modified xsi:type="dcterms:W3CDTF">2020-11-20T05:56:00Z</dcterms:modified>
</cp:coreProperties>
</file>